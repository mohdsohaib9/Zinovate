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401F" w14:textId="20D07816" w:rsidR="00630CA6" w:rsidRPr="00DA6F7D" w:rsidRDefault="00630CA6" w:rsidP="00401DB2">
      <w:pPr>
        <w:rPr>
          <w:rFonts w:ascii="Segoe UI" w:hAnsi="Segoe UI" w:cs="Segoe UI"/>
          <w:sz w:val="20"/>
          <w:szCs w:val="20"/>
        </w:rPr>
      </w:pPr>
    </w:p>
    <w:p w14:paraId="789BA5B4" w14:textId="0630CFB3" w:rsidR="0072244C" w:rsidRPr="00DA6F7D" w:rsidRDefault="0072244C" w:rsidP="00401DB2">
      <w:pPr>
        <w:rPr>
          <w:rFonts w:ascii="Segoe UI" w:hAnsi="Segoe UI" w:cs="Segoe UI"/>
          <w:sz w:val="20"/>
          <w:szCs w:val="20"/>
        </w:rPr>
      </w:pPr>
    </w:p>
    <w:p w14:paraId="7DD706AB" w14:textId="34199B59" w:rsidR="00C530BF" w:rsidRPr="00DA6F7D" w:rsidRDefault="00017D53" w:rsidP="00C530BF">
      <w:pPr>
        <w:jc w:val="center"/>
        <w:rPr>
          <w:rFonts w:ascii="Segoe UI" w:hAnsi="Segoe UI" w:cs="Segoe UI"/>
          <w:b/>
          <w:bCs/>
          <w:sz w:val="20"/>
          <w:szCs w:val="20"/>
          <w:u w:val="single"/>
        </w:rPr>
      </w:pPr>
      <w:r w:rsidRPr="00DA6F7D">
        <w:rPr>
          <w:rFonts w:ascii="Segoe UI" w:hAnsi="Segoe UI" w:cs="Segoe UI"/>
          <w:b/>
          <w:bCs/>
          <w:sz w:val="20"/>
          <w:szCs w:val="20"/>
          <w:u w:val="single"/>
        </w:rPr>
        <w:t>Clarification sample</w:t>
      </w:r>
    </w:p>
    <w:p w14:paraId="60212A64" w14:textId="4487F651" w:rsidR="00C530BF" w:rsidRPr="00DA6F7D" w:rsidRDefault="00C530BF" w:rsidP="00C530BF">
      <w:pPr>
        <w:rPr>
          <w:rFonts w:ascii="Segoe UI" w:hAnsi="Segoe UI" w:cs="Segoe UI"/>
          <w:sz w:val="20"/>
          <w:szCs w:val="20"/>
        </w:rPr>
      </w:pPr>
      <w:r w:rsidRPr="00DA6F7D">
        <w:rPr>
          <w:rFonts w:ascii="Segoe UI" w:hAnsi="Segoe UI" w:cs="Segoe UI"/>
          <w:sz w:val="20"/>
          <w:szCs w:val="20"/>
        </w:rPr>
        <w:t xml:space="preserve">Hi </w:t>
      </w:r>
      <w:proofErr w:type="spellStart"/>
      <w:r w:rsidRPr="00DA6F7D">
        <w:rPr>
          <w:rFonts w:ascii="Segoe UI" w:hAnsi="Segoe UI" w:cs="Segoe UI"/>
          <w:sz w:val="20"/>
          <w:szCs w:val="20"/>
        </w:rPr>
        <w:t>xyz</w:t>
      </w:r>
      <w:proofErr w:type="spellEnd"/>
    </w:p>
    <w:p w14:paraId="2F014B88" w14:textId="3F3E2E2B" w:rsidR="00C530BF" w:rsidRPr="00DA6F7D" w:rsidRDefault="00C530BF" w:rsidP="00C530BF">
      <w:pPr>
        <w:rPr>
          <w:rFonts w:ascii="Segoe UI" w:hAnsi="Segoe UI" w:cs="Segoe UI"/>
          <w:sz w:val="20"/>
          <w:szCs w:val="20"/>
        </w:rPr>
      </w:pPr>
    </w:p>
    <w:p w14:paraId="4F7E0EF2" w14:textId="768D0914" w:rsidR="00017D53" w:rsidRPr="00DA6F7D" w:rsidRDefault="00017D53" w:rsidP="00C530BF">
      <w:pPr>
        <w:rPr>
          <w:rFonts w:ascii="Segoe UI" w:hAnsi="Segoe UI" w:cs="Segoe UI"/>
          <w:sz w:val="20"/>
          <w:szCs w:val="20"/>
        </w:rPr>
      </w:pPr>
      <w:r w:rsidRPr="00DA6F7D">
        <w:rPr>
          <w:rFonts w:ascii="Segoe UI" w:hAnsi="Segoe UI" w:cs="Segoe UI"/>
          <w:sz w:val="20"/>
          <w:szCs w:val="20"/>
        </w:rPr>
        <w:t xml:space="preserve">Hope </w:t>
      </w:r>
      <w:r w:rsidR="00337E0F" w:rsidRPr="00DA6F7D">
        <w:rPr>
          <w:rFonts w:ascii="Segoe UI" w:hAnsi="Segoe UI" w:cs="Segoe UI"/>
          <w:sz w:val="20"/>
          <w:szCs w:val="20"/>
        </w:rPr>
        <w:t>you’re</w:t>
      </w:r>
      <w:r w:rsidRPr="00DA6F7D">
        <w:rPr>
          <w:rFonts w:ascii="Segoe UI" w:hAnsi="Segoe UI" w:cs="Segoe UI"/>
          <w:sz w:val="20"/>
          <w:szCs w:val="20"/>
        </w:rPr>
        <w:t xml:space="preserve"> doing well!</w:t>
      </w:r>
    </w:p>
    <w:p w14:paraId="45482829" w14:textId="77777777" w:rsidR="00017D53" w:rsidRPr="00DA6F7D" w:rsidRDefault="00017D53" w:rsidP="00C530BF">
      <w:pPr>
        <w:rPr>
          <w:rFonts w:ascii="Segoe UI" w:hAnsi="Segoe UI" w:cs="Segoe UI"/>
          <w:sz w:val="20"/>
          <w:szCs w:val="20"/>
        </w:rPr>
      </w:pPr>
    </w:p>
    <w:p w14:paraId="343F8C3A" w14:textId="197277DF" w:rsidR="00C530BF" w:rsidRPr="00DA6F7D" w:rsidRDefault="009C2AA1" w:rsidP="00C530BF">
      <w:pPr>
        <w:rPr>
          <w:rFonts w:ascii="Segoe UI" w:hAnsi="Segoe UI" w:cs="Segoe UI"/>
          <w:sz w:val="20"/>
          <w:szCs w:val="20"/>
        </w:rPr>
      </w:pPr>
      <w:ins w:id="0" w:author="Sohaib Mohammad" w:date="2021-05-26T18:54:00Z">
        <w:r>
          <w:rPr>
            <w:rFonts w:ascii="Segoe UI" w:hAnsi="Segoe UI" w:cs="Segoe UI"/>
            <w:sz w:val="20"/>
            <w:szCs w:val="20"/>
          </w:rPr>
          <w:t xml:space="preserve">Considering </w:t>
        </w:r>
      </w:ins>
      <w:del w:id="1" w:author="Sohaib Mohammad" w:date="2021-05-26T18:54:00Z">
        <w:r w:rsidR="00C530BF" w:rsidRPr="00DA6F7D" w:rsidDel="009C2AA1">
          <w:rPr>
            <w:rFonts w:ascii="Segoe UI" w:hAnsi="Segoe UI" w:cs="Segoe UI"/>
            <w:sz w:val="20"/>
            <w:szCs w:val="20"/>
          </w:rPr>
          <w:delText xml:space="preserve">Based </w:delText>
        </w:r>
      </w:del>
      <w:r w:rsidR="00C530BF" w:rsidRPr="00DA6F7D">
        <w:rPr>
          <w:rFonts w:ascii="Segoe UI" w:hAnsi="Segoe UI" w:cs="Segoe UI"/>
          <w:sz w:val="20"/>
          <w:szCs w:val="20"/>
        </w:rPr>
        <w:t>on your previous mail</w:t>
      </w:r>
      <w:ins w:id="2" w:author="Sohaib Mohammad" w:date="2021-05-26T18:53:00Z">
        <w:r w:rsidR="00F526E5">
          <w:rPr>
            <w:rFonts w:ascii="Segoe UI" w:hAnsi="Segoe UI" w:cs="Segoe UI"/>
            <w:sz w:val="20"/>
            <w:szCs w:val="20"/>
          </w:rPr>
          <w:t>s &amp;</w:t>
        </w:r>
      </w:ins>
      <w:r w:rsidR="00C530BF" w:rsidRPr="00DA6F7D">
        <w:rPr>
          <w:rFonts w:ascii="Segoe UI" w:hAnsi="Segoe UI" w:cs="Segoe UI"/>
          <w:sz w:val="20"/>
          <w:szCs w:val="20"/>
        </w:rPr>
        <w:t xml:space="preserve"> </w:t>
      </w:r>
      <w:r w:rsidR="00C25ED5" w:rsidRPr="00DA6F7D">
        <w:rPr>
          <w:rFonts w:ascii="Segoe UI" w:hAnsi="Segoe UI" w:cs="Segoe UI"/>
          <w:sz w:val="20"/>
          <w:szCs w:val="20"/>
        </w:rPr>
        <w:t xml:space="preserve">me and my team are </w:t>
      </w:r>
      <w:r w:rsidR="00017D53" w:rsidRPr="00DA6F7D">
        <w:rPr>
          <w:rFonts w:ascii="Segoe UI" w:hAnsi="Segoe UI" w:cs="Segoe UI"/>
          <w:sz w:val="20"/>
          <w:szCs w:val="20"/>
        </w:rPr>
        <w:t>doing</w:t>
      </w:r>
      <w:r w:rsidR="00C25ED5" w:rsidRPr="00DA6F7D">
        <w:rPr>
          <w:rFonts w:ascii="Segoe UI" w:hAnsi="Segoe UI" w:cs="Segoe UI"/>
          <w:sz w:val="20"/>
          <w:szCs w:val="20"/>
        </w:rPr>
        <w:t xml:space="preserve"> everything we can resolve </w:t>
      </w:r>
      <w:r w:rsidR="009E5BFB" w:rsidRPr="00DA6F7D">
        <w:rPr>
          <w:rFonts w:ascii="Segoe UI" w:hAnsi="Segoe UI" w:cs="Segoe UI"/>
          <w:sz w:val="20"/>
          <w:szCs w:val="20"/>
        </w:rPr>
        <w:t xml:space="preserve">this as fast as possible </w:t>
      </w:r>
    </w:p>
    <w:p w14:paraId="69848CB6" w14:textId="1D170181" w:rsidR="009E5BFB" w:rsidRPr="00DA6F7D" w:rsidRDefault="009E5BFB" w:rsidP="00C530BF">
      <w:pPr>
        <w:rPr>
          <w:rFonts w:ascii="Segoe UI" w:hAnsi="Segoe UI" w:cs="Segoe UI"/>
          <w:sz w:val="20"/>
          <w:szCs w:val="20"/>
        </w:rPr>
      </w:pPr>
    </w:p>
    <w:p w14:paraId="351A811E" w14:textId="461C2536" w:rsidR="000D25A1" w:rsidRPr="00DA6F7D" w:rsidRDefault="009E5BFB" w:rsidP="00C530BF">
      <w:pPr>
        <w:rPr>
          <w:rFonts w:ascii="Segoe UI" w:hAnsi="Segoe UI" w:cs="Segoe UI"/>
          <w:sz w:val="20"/>
          <w:szCs w:val="20"/>
        </w:rPr>
      </w:pPr>
      <w:r w:rsidRPr="00DA6F7D">
        <w:rPr>
          <w:rFonts w:ascii="Segoe UI" w:hAnsi="Segoe UI" w:cs="Segoe UI"/>
          <w:sz w:val="20"/>
          <w:szCs w:val="20"/>
        </w:rPr>
        <w:t>In order to support you</w:t>
      </w:r>
      <w:r w:rsidR="00A31434">
        <w:rPr>
          <w:rFonts w:ascii="Segoe UI" w:hAnsi="Segoe UI" w:cs="Segoe UI"/>
          <w:sz w:val="20"/>
          <w:szCs w:val="20"/>
        </w:rPr>
        <w:t xml:space="preserve"> </w:t>
      </w:r>
      <w:r w:rsidR="00C34027" w:rsidRPr="00DA6F7D">
        <w:rPr>
          <w:rFonts w:ascii="Segoe UI" w:hAnsi="Segoe UI" w:cs="Segoe UI"/>
          <w:sz w:val="20"/>
          <w:szCs w:val="20"/>
        </w:rPr>
        <w:t xml:space="preserve">we need some more </w:t>
      </w:r>
      <w:r w:rsidR="00017D53" w:rsidRPr="00DA6F7D">
        <w:rPr>
          <w:rFonts w:ascii="Segoe UI" w:hAnsi="Segoe UI" w:cs="Segoe UI"/>
          <w:sz w:val="20"/>
          <w:szCs w:val="20"/>
        </w:rPr>
        <w:t>information</w:t>
      </w:r>
      <w:r w:rsidR="00C34027" w:rsidRPr="00DA6F7D">
        <w:rPr>
          <w:rFonts w:ascii="Segoe UI" w:hAnsi="Segoe UI" w:cs="Segoe UI"/>
          <w:sz w:val="20"/>
          <w:szCs w:val="20"/>
        </w:rPr>
        <w:t xml:space="preserve"> from you so could you please tell </w:t>
      </w:r>
      <w:r w:rsidR="00337E0F" w:rsidRPr="00DA6F7D">
        <w:rPr>
          <w:rFonts w:ascii="Segoe UI" w:hAnsi="Segoe UI" w:cs="Segoe UI"/>
          <w:sz w:val="20"/>
          <w:szCs w:val="20"/>
        </w:rPr>
        <w:t>me [</w:t>
      </w:r>
      <w:r w:rsidR="000D25A1" w:rsidRPr="00DA6F7D">
        <w:rPr>
          <w:rFonts w:ascii="Segoe UI" w:hAnsi="Segoe UI" w:cs="Segoe UI"/>
          <w:sz w:val="20"/>
          <w:szCs w:val="20"/>
        </w:rPr>
        <w:t>info to be asked]</w:t>
      </w:r>
    </w:p>
    <w:p w14:paraId="10D06234" w14:textId="25542E2C" w:rsidR="00D4703A" w:rsidRPr="00DA6F7D" w:rsidRDefault="00D4703A" w:rsidP="00C530BF">
      <w:pPr>
        <w:rPr>
          <w:rFonts w:ascii="Segoe UI" w:hAnsi="Segoe UI" w:cs="Segoe UI"/>
          <w:sz w:val="20"/>
          <w:szCs w:val="20"/>
        </w:rPr>
      </w:pPr>
    </w:p>
    <w:p w14:paraId="297C1A30" w14:textId="7C69F176" w:rsidR="00D4703A" w:rsidRPr="00DA6F7D" w:rsidRDefault="00D4703A" w:rsidP="00C530BF">
      <w:pPr>
        <w:rPr>
          <w:rFonts w:ascii="Segoe UI" w:hAnsi="Segoe UI" w:cs="Segoe UI"/>
          <w:sz w:val="20"/>
          <w:szCs w:val="20"/>
        </w:rPr>
      </w:pPr>
      <w:r w:rsidRPr="00DA6F7D">
        <w:rPr>
          <w:rFonts w:ascii="Segoe UI" w:hAnsi="Segoe UI" w:cs="Segoe UI"/>
          <w:sz w:val="20"/>
          <w:szCs w:val="20"/>
        </w:rPr>
        <w:t xml:space="preserve">You can update </w:t>
      </w:r>
      <w:r w:rsidR="006D3FE0" w:rsidRPr="00DA6F7D">
        <w:rPr>
          <w:rFonts w:ascii="Segoe UI" w:hAnsi="Segoe UI" w:cs="Segoe UI"/>
          <w:sz w:val="20"/>
          <w:szCs w:val="20"/>
        </w:rPr>
        <w:t xml:space="preserve">the information by replying to this email or by calling </w:t>
      </w:r>
      <w:r w:rsidR="00396889" w:rsidRPr="00DA6F7D">
        <w:rPr>
          <w:rFonts w:ascii="Segoe UI" w:hAnsi="Segoe UI" w:cs="Segoe UI"/>
          <w:sz w:val="20"/>
          <w:szCs w:val="20"/>
        </w:rPr>
        <w:t>us. Once</w:t>
      </w:r>
      <w:r w:rsidR="001C32F0" w:rsidRPr="00DA6F7D">
        <w:rPr>
          <w:rFonts w:ascii="Segoe UI" w:hAnsi="Segoe UI" w:cs="Segoe UI"/>
          <w:sz w:val="20"/>
          <w:szCs w:val="20"/>
        </w:rPr>
        <w:t xml:space="preserve"> we get this </w:t>
      </w:r>
      <w:r w:rsidR="000E24E8" w:rsidRPr="00DA6F7D">
        <w:rPr>
          <w:rFonts w:ascii="Segoe UI" w:hAnsi="Segoe UI" w:cs="Segoe UI"/>
          <w:sz w:val="20"/>
          <w:szCs w:val="20"/>
        </w:rPr>
        <w:t>information,</w:t>
      </w:r>
      <w:r w:rsidR="001C32F0" w:rsidRPr="00DA6F7D">
        <w:rPr>
          <w:rFonts w:ascii="Segoe UI" w:hAnsi="Segoe UI" w:cs="Segoe UI"/>
          <w:sz w:val="20"/>
          <w:szCs w:val="20"/>
        </w:rPr>
        <w:t xml:space="preserve"> we will be able to resolve this </w:t>
      </w:r>
      <w:r w:rsidR="00AB33EA" w:rsidRPr="00DA6F7D">
        <w:rPr>
          <w:rFonts w:ascii="Segoe UI" w:hAnsi="Segoe UI" w:cs="Segoe UI"/>
          <w:sz w:val="20"/>
          <w:szCs w:val="20"/>
        </w:rPr>
        <w:t xml:space="preserve">case </w:t>
      </w:r>
      <w:r w:rsidR="001C32F0" w:rsidRPr="00DA6F7D">
        <w:rPr>
          <w:rFonts w:ascii="Segoe UI" w:hAnsi="Segoe UI" w:cs="Segoe UI"/>
          <w:sz w:val="20"/>
          <w:szCs w:val="20"/>
        </w:rPr>
        <w:t>soon</w:t>
      </w:r>
      <w:r w:rsidR="006F1452" w:rsidRPr="00DA6F7D">
        <w:rPr>
          <w:rFonts w:ascii="Segoe UI" w:hAnsi="Segoe UI" w:cs="Segoe UI"/>
          <w:sz w:val="20"/>
          <w:szCs w:val="20"/>
        </w:rPr>
        <w:t>.</w:t>
      </w:r>
    </w:p>
    <w:p w14:paraId="275E796E" w14:textId="1B0B3084" w:rsidR="000D25A1" w:rsidRPr="00DA6F7D" w:rsidRDefault="000D25A1" w:rsidP="00C530BF">
      <w:pPr>
        <w:rPr>
          <w:rFonts w:ascii="Segoe UI" w:hAnsi="Segoe UI" w:cs="Segoe UI"/>
          <w:sz w:val="20"/>
          <w:szCs w:val="20"/>
        </w:rPr>
      </w:pPr>
    </w:p>
    <w:p w14:paraId="059B4F68" w14:textId="258E4DC1" w:rsidR="00017D53" w:rsidRPr="00DA6F7D" w:rsidRDefault="00017D53" w:rsidP="00C530BF">
      <w:pPr>
        <w:rPr>
          <w:rFonts w:ascii="Segoe UI" w:hAnsi="Segoe UI" w:cs="Segoe UI"/>
          <w:sz w:val="20"/>
          <w:szCs w:val="20"/>
        </w:rPr>
      </w:pPr>
      <w:r w:rsidRPr="00DA6F7D">
        <w:rPr>
          <w:rFonts w:ascii="Segoe UI" w:hAnsi="Segoe UI" w:cs="Segoe UI"/>
          <w:sz w:val="20"/>
          <w:szCs w:val="20"/>
        </w:rPr>
        <w:t>Thanks</w:t>
      </w:r>
    </w:p>
    <w:p w14:paraId="2EDBCCB2" w14:textId="74F89A5C" w:rsidR="00017D53" w:rsidRPr="00DA6F7D" w:rsidRDefault="00017D53" w:rsidP="00C530BF">
      <w:pPr>
        <w:rPr>
          <w:rFonts w:ascii="Segoe UI" w:hAnsi="Segoe UI" w:cs="Segoe UI"/>
          <w:sz w:val="20"/>
          <w:szCs w:val="20"/>
        </w:rPr>
      </w:pPr>
      <w:r w:rsidRPr="00DA6F7D">
        <w:rPr>
          <w:rFonts w:ascii="Segoe UI" w:hAnsi="Segoe UI" w:cs="Segoe UI"/>
          <w:sz w:val="20"/>
          <w:szCs w:val="20"/>
        </w:rPr>
        <w:t>Name</w:t>
      </w:r>
    </w:p>
    <w:p w14:paraId="0046BD5A" w14:textId="34DAD7F9" w:rsidR="00523540" w:rsidRPr="00DA6F7D" w:rsidRDefault="00523540" w:rsidP="00C530BF">
      <w:pPr>
        <w:rPr>
          <w:rFonts w:ascii="Segoe UI" w:hAnsi="Segoe UI" w:cs="Segoe UI"/>
          <w:sz w:val="20"/>
          <w:szCs w:val="20"/>
        </w:rPr>
      </w:pPr>
    </w:p>
    <w:p w14:paraId="676BFC8E" w14:textId="77777777" w:rsidR="00523540" w:rsidRPr="00DA6F7D" w:rsidRDefault="00523540" w:rsidP="00523540">
      <w:pPr>
        <w:jc w:val="center"/>
        <w:rPr>
          <w:rFonts w:ascii="Segoe UI" w:hAnsi="Segoe UI" w:cs="Segoe UI"/>
          <w:b/>
          <w:bCs/>
          <w:color w:val="000000"/>
          <w:sz w:val="20"/>
          <w:szCs w:val="20"/>
          <w:u w:val="single"/>
        </w:rPr>
      </w:pPr>
      <w:r w:rsidRPr="00DA6F7D">
        <w:rPr>
          <w:rFonts w:ascii="Segoe UI" w:hAnsi="Segoe UI" w:cs="Segoe UI"/>
          <w:b/>
          <w:bCs/>
          <w:color w:val="000000"/>
          <w:sz w:val="20"/>
          <w:szCs w:val="20"/>
          <w:u w:val="single"/>
        </w:rPr>
        <w:t>Follow up sample</w:t>
      </w:r>
    </w:p>
    <w:p w14:paraId="34C4BD63" w14:textId="77777777" w:rsidR="00523540" w:rsidRPr="00DA6F7D" w:rsidRDefault="00523540" w:rsidP="00523540">
      <w:pPr>
        <w:rPr>
          <w:rFonts w:ascii="Segoe UI" w:hAnsi="Segoe UI" w:cs="Segoe UI"/>
          <w:color w:val="000000"/>
          <w:sz w:val="20"/>
          <w:szCs w:val="20"/>
        </w:rPr>
      </w:pPr>
      <w:r w:rsidRPr="00DA6F7D">
        <w:rPr>
          <w:rFonts w:ascii="Segoe UI" w:hAnsi="Segoe UI" w:cs="Segoe UI"/>
          <w:color w:val="000000"/>
          <w:sz w:val="20"/>
          <w:szCs w:val="20"/>
        </w:rPr>
        <w:t>Issue: xyzzy</w:t>
      </w:r>
    </w:p>
    <w:p w14:paraId="7AA244B8" w14:textId="77777777" w:rsidR="00523540" w:rsidRPr="00DA6F7D" w:rsidRDefault="00523540" w:rsidP="00523540">
      <w:pPr>
        <w:rPr>
          <w:rFonts w:ascii="Segoe UI" w:hAnsi="Segoe UI" w:cs="Segoe UI"/>
          <w:color w:val="000000"/>
          <w:sz w:val="20"/>
          <w:szCs w:val="20"/>
        </w:rPr>
      </w:pPr>
    </w:p>
    <w:p w14:paraId="3E334B2B" w14:textId="755E8AB7" w:rsidR="00523540" w:rsidRPr="00DA6F7D" w:rsidRDefault="00523540" w:rsidP="00523540">
      <w:pPr>
        <w:rPr>
          <w:rFonts w:ascii="Segoe UI" w:hAnsi="Segoe UI" w:cs="Segoe UI"/>
          <w:color w:val="000000"/>
          <w:sz w:val="20"/>
          <w:szCs w:val="20"/>
        </w:rPr>
      </w:pPr>
      <w:r w:rsidRPr="00DA6F7D">
        <w:rPr>
          <w:rFonts w:ascii="Segoe UI" w:hAnsi="Segoe UI" w:cs="Segoe UI"/>
          <w:color w:val="000000"/>
          <w:sz w:val="20"/>
          <w:szCs w:val="20"/>
        </w:rPr>
        <w:t xml:space="preserve">This is to follow up and understand the status of this </w:t>
      </w:r>
      <w:r w:rsidR="003D75C6" w:rsidRPr="00DA6F7D">
        <w:rPr>
          <w:rFonts w:ascii="Segoe UI" w:hAnsi="Segoe UI" w:cs="Segoe UI"/>
          <w:color w:val="000000"/>
          <w:sz w:val="20"/>
          <w:szCs w:val="20"/>
        </w:rPr>
        <w:t>resolution</w:t>
      </w:r>
      <w:r w:rsidRPr="00DA6F7D">
        <w:rPr>
          <w:rFonts w:ascii="Segoe UI" w:hAnsi="Segoe UI" w:cs="Segoe UI"/>
          <w:color w:val="000000"/>
          <w:sz w:val="20"/>
          <w:szCs w:val="20"/>
        </w:rPr>
        <w:t xml:space="preserve"> and confirm if there are any updates on this case. </w:t>
      </w:r>
    </w:p>
    <w:p w14:paraId="50D78211" w14:textId="77777777" w:rsidR="00523540" w:rsidRPr="00DA6F7D" w:rsidRDefault="00523540" w:rsidP="00523540">
      <w:pPr>
        <w:rPr>
          <w:rFonts w:ascii="Segoe UI" w:hAnsi="Segoe UI" w:cs="Segoe UI"/>
          <w:color w:val="000000"/>
          <w:sz w:val="20"/>
          <w:szCs w:val="20"/>
        </w:rPr>
      </w:pPr>
    </w:p>
    <w:p w14:paraId="76A5B105" w14:textId="4F177E05" w:rsidR="00523540" w:rsidRPr="00DA6F7D" w:rsidRDefault="00523540" w:rsidP="00523540">
      <w:pPr>
        <w:rPr>
          <w:rFonts w:ascii="Segoe UI" w:hAnsi="Segoe UI" w:cs="Segoe UI"/>
          <w:color w:val="000000"/>
          <w:sz w:val="20"/>
          <w:szCs w:val="20"/>
        </w:rPr>
      </w:pPr>
      <w:r w:rsidRPr="00DA6F7D">
        <w:rPr>
          <w:rFonts w:ascii="Segoe UI" w:hAnsi="Segoe UI" w:cs="Segoe UI"/>
          <w:color w:val="000000"/>
          <w:sz w:val="20"/>
          <w:szCs w:val="20"/>
        </w:rPr>
        <w:t>However, this was to understand if you have any further issues or any updates on this case. Please do respond to this email with details if</w:t>
      </w:r>
      <w:r w:rsidR="00C00A8D" w:rsidRPr="00DA6F7D">
        <w:rPr>
          <w:rFonts w:ascii="Segoe UI" w:hAnsi="Segoe UI" w:cs="Segoe UI"/>
          <w:color w:val="000000"/>
          <w:sz w:val="20"/>
          <w:szCs w:val="20"/>
        </w:rPr>
        <w:t xml:space="preserve"> you </w:t>
      </w:r>
      <w:r w:rsidR="007643C1" w:rsidRPr="00DA6F7D">
        <w:rPr>
          <w:rFonts w:ascii="Segoe UI" w:hAnsi="Segoe UI" w:cs="Segoe UI"/>
          <w:color w:val="000000"/>
          <w:sz w:val="20"/>
          <w:szCs w:val="20"/>
        </w:rPr>
        <w:t>have any</w:t>
      </w:r>
      <w:r w:rsidRPr="00DA6F7D">
        <w:rPr>
          <w:rFonts w:ascii="Segoe UI" w:hAnsi="Segoe UI" w:cs="Segoe UI"/>
          <w:color w:val="000000"/>
          <w:sz w:val="20"/>
          <w:szCs w:val="20"/>
        </w:rPr>
        <w:t xml:space="preserve"> further issue and we will look into the same</w:t>
      </w:r>
      <w:r w:rsidR="00C00A8D" w:rsidRPr="00DA6F7D">
        <w:rPr>
          <w:rFonts w:ascii="Segoe UI" w:hAnsi="Segoe UI" w:cs="Segoe UI"/>
          <w:color w:val="000000"/>
          <w:sz w:val="20"/>
          <w:szCs w:val="20"/>
        </w:rPr>
        <w:t xml:space="preserve"> </w:t>
      </w:r>
      <w:r w:rsidRPr="00DA6F7D">
        <w:rPr>
          <w:rFonts w:ascii="Segoe UI" w:hAnsi="Segoe UI" w:cs="Segoe UI"/>
          <w:color w:val="000000"/>
          <w:sz w:val="20"/>
          <w:szCs w:val="20"/>
        </w:rPr>
        <w:t>for the resolution.</w:t>
      </w:r>
    </w:p>
    <w:p w14:paraId="4D850DC4" w14:textId="77777777" w:rsidR="00523540" w:rsidRPr="00DA6F7D" w:rsidRDefault="00523540" w:rsidP="00523540">
      <w:pPr>
        <w:rPr>
          <w:rFonts w:ascii="Segoe UI" w:hAnsi="Segoe UI" w:cs="Segoe UI"/>
          <w:color w:val="000000"/>
          <w:sz w:val="20"/>
          <w:szCs w:val="20"/>
        </w:rPr>
      </w:pPr>
    </w:p>
    <w:p w14:paraId="046E0946" w14:textId="77777777" w:rsidR="00523540" w:rsidRPr="00DA6F7D" w:rsidRDefault="00523540" w:rsidP="00523540">
      <w:pPr>
        <w:rPr>
          <w:rFonts w:ascii="Segoe UI" w:hAnsi="Segoe UI" w:cs="Segoe UI"/>
          <w:color w:val="000000"/>
          <w:sz w:val="20"/>
          <w:szCs w:val="20"/>
        </w:rPr>
      </w:pPr>
      <w:r w:rsidRPr="00DA6F7D">
        <w:rPr>
          <w:rFonts w:ascii="Segoe UI" w:hAnsi="Segoe UI" w:cs="Segoe UI"/>
          <w:color w:val="000000"/>
          <w:sz w:val="20"/>
          <w:szCs w:val="20"/>
        </w:rPr>
        <w:t>Awaiting your response. Thank you for choosing Zinovate cloud</w:t>
      </w:r>
    </w:p>
    <w:p w14:paraId="0C667995" w14:textId="77777777" w:rsidR="00523540" w:rsidRPr="00DA6F7D" w:rsidRDefault="00523540" w:rsidP="00523540">
      <w:pPr>
        <w:rPr>
          <w:rFonts w:ascii="Segoe UI" w:hAnsi="Segoe UI" w:cs="Segoe UI"/>
          <w:sz w:val="20"/>
          <w:szCs w:val="20"/>
        </w:rPr>
      </w:pPr>
    </w:p>
    <w:p w14:paraId="5252F09E" w14:textId="77777777" w:rsidR="00523540" w:rsidRPr="00DA6F7D" w:rsidRDefault="00523540" w:rsidP="00523540">
      <w:pPr>
        <w:rPr>
          <w:rFonts w:ascii="Segoe UI" w:hAnsi="Segoe UI" w:cs="Segoe UI"/>
          <w:sz w:val="20"/>
          <w:szCs w:val="20"/>
        </w:rPr>
      </w:pPr>
      <w:r w:rsidRPr="00DA6F7D">
        <w:rPr>
          <w:rFonts w:ascii="Segoe UI" w:hAnsi="Segoe UI" w:cs="Segoe UI"/>
          <w:sz w:val="20"/>
          <w:szCs w:val="20"/>
        </w:rPr>
        <w:t>Name</w:t>
      </w:r>
    </w:p>
    <w:p w14:paraId="4A9C40BA" w14:textId="77777777" w:rsidR="00523540" w:rsidRPr="00DA6F7D" w:rsidRDefault="00523540" w:rsidP="00C530BF">
      <w:pPr>
        <w:rPr>
          <w:rFonts w:ascii="Segoe UI" w:hAnsi="Segoe UI" w:cs="Segoe UI"/>
          <w:sz w:val="20"/>
          <w:szCs w:val="20"/>
        </w:rPr>
      </w:pPr>
    </w:p>
    <w:p w14:paraId="726CFC06" w14:textId="06032411" w:rsidR="00017D53" w:rsidRPr="00DA6F7D" w:rsidRDefault="00017D53" w:rsidP="00017D53">
      <w:pPr>
        <w:jc w:val="center"/>
        <w:rPr>
          <w:rFonts w:ascii="Segoe UI" w:hAnsi="Segoe UI" w:cs="Segoe UI"/>
          <w:b/>
          <w:bCs/>
          <w:sz w:val="20"/>
          <w:szCs w:val="20"/>
          <w:u w:val="single"/>
        </w:rPr>
      </w:pPr>
      <w:r w:rsidRPr="00DA6F7D">
        <w:rPr>
          <w:rFonts w:ascii="Segoe UI" w:hAnsi="Segoe UI" w:cs="Segoe UI"/>
          <w:b/>
          <w:bCs/>
          <w:sz w:val="20"/>
          <w:szCs w:val="20"/>
          <w:u w:val="single"/>
        </w:rPr>
        <w:t>Resol</w:t>
      </w:r>
      <w:r w:rsidR="00CA0BAE" w:rsidRPr="00DA6F7D">
        <w:rPr>
          <w:rFonts w:ascii="Segoe UI" w:hAnsi="Segoe UI" w:cs="Segoe UI"/>
          <w:b/>
          <w:bCs/>
          <w:sz w:val="20"/>
          <w:szCs w:val="20"/>
          <w:u w:val="single"/>
        </w:rPr>
        <w:t>ution mail sample</w:t>
      </w:r>
    </w:p>
    <w:p w14:paraId="418B6256" w14:textId="3C567A12" w:rsidR="00CA0BAE" w:rsidRPr="00DA6F7D" w:rsidRDefault="005B7E4B" w:rsidP="00CA0BAE">
      <w:pPr>
        <w:rPr>
          <w:rFonts w:ascii="Segoe UI" w:hAnsi="Segoe UI" w:cs="Segoe UI"/>
          <w:sz w:val="20"/>
          <w:szCs w:val="20"/>
        </w:rPr>
      </w:pPr>
      <w:r w:rsidRPr="00DA6F7D">
        <w:rPr>
          <w:rFonts w:ascii="Segoe UI" w:hAnsi="Segoe UI" w:cs="Segoe UI"/>
          <w:sz w:val="20"/>
          <w:szCs w:val="20"/>
        </w:rPr>
        <w:t xml:space="preserve">Hi </w:t>
      </w:r>
      <w:proofErr w:type="spellStart"/>
      <w:r w:rsidRPr="00DA6F7D">
        <w:rPr>
          <w:rFonts w:ascii="Segoe UI" w:hAnsi="Segoe UI" w:cs="Segoe UI"/>
          <w:sz w:val="20"/>
          <w:szCs w:val="20"/>
        </w:rPr>
        <w:t>xyz</w:t>
      </w:r>
      <w:proofErr w:type="spellEnd"/>
    </w:p>
    <w:p w14:paraId="5C95E0C6" w14:textId="7CDCFCC5" w:rsidR="005B7E4B" w:rsidRPr="00DA6F7D" w:rsidRDefault="005B7E4B" w:rsidP="00CA0BAE">
      <w:pPr>
        <w:rPr>
          <w:rFonts w:ascii="Segoe UI" w:hAnsi="Segoe UI" w:cs="Segoe UI"/>
          <w:sz w:val="20"/>
          <w:szCs w:val="20"/>
        </w:rPr>
      </w:pPr>
    </w:p>
    <w:p w14:paraId="6916E0FC" w14:textId="6185C0CD" w:rsidR="00CF507E" w:rsidRPr="00DA6F7D" w:rsidRDefault="0066356D" w:rsidP="00CA0BAE">
      <w:pPr>
        <w:rPr>
          <w:rFonts w:ascii="Segoe UI" w:hAnsi="Segoe UI" w:cs="Segoe UI"/>
          <w:sz w:val="20"/>
          <w:szCs w:val="20"/>
        </w:rPr>
      </w:pPr>
      <w:r w:rsidRPr="00DA6F7D">
        <w:rPr>
          <w:rFonts w:ascii="Segoe UI" w:hAnsi="Segoe UI" w:cs="Segoe UI"/>
          <w:sz w:val="20"/>
          <w:szCs w:val="20"/>
        </w:rPr>
        <w:t xml:space="preserve">Thanks for reaching </w:t>
      </w:r>
      <w:r w:rsidR="00276FAD" w:rsidRPr="00DA6F7D">
        <w:rPr>
          <w:rFonts w:ascii="Segoe UI" w:hAnsi="Segoe UI" w:cs="Segoe UI"/>
          <w:sz w:val="20"/>
          <w:szCs w:val="20"/>
        </w:rPr>
        <w:t>out! this</w:t>
      </w:r>
      <w:r w:rsidR="00CF507E" w:rsidRPr="00DA6F7D">
        <w:rPr>
          <w:rFonts w:ascii="Segoe UI" w:hAnsi="Segoe UI" w:cs="Segoe UI"/>
          <w:sz w:val="20"/>
          <w:szCs w:val="20"/>
        </w:rPr>
        <w:t xml:space="preserve"> are steps you can solve the issue</w:t>
      </w:r>
    </w:p>
    <w:p w14:paraId="44DA0089" w14:textId="1410F1BF" w:rsidR="005B7E4B" w:rsidRPr="00DA6F7D" w:rsidRDefault="0066356D" w:rsidP="00CA0BAE">
      <w:pPr>
        <w:rPr>
          <w:rFonts w:ascii="Segoe UI" w:hAnsi="Segoe UI" w:cs="Segoe UI"/>
          <w:sz w:val="20"/>
          <w:szCs w:val="20"/>
        </w:rPr>
      </w:pPr>
      <w:r w:rsidRPr="00DA6F7D">
        <w:rPr>
          <w:rFonts w:ascii="Segoe UI" w:hAnsi="Segoe UI" w:cs="Segoe UI"/>
          <w:sz w:val="20"/>
          <w:szCs w:val="20"/>
        </w:rPr>
        <w:t xml:space="preserve"> </w:t>
      </w:r>
    </w:p>
    <w:p w14:paraId="2210D6C6" w14:textId="6578D83E" w:rsidR="0066356D" w:rsidRPr="00DA6F7D" w:rsidRDefault="00E76A0C" w:rsidP="00CA0BAE">
      <w:pPr>
        <w:rPr>
          <w:rFonts w:ascii="Segoe UI" w:hAnsi="Segoe UI" w:cs="Segoe UI"/>
          <w:sz w:val="20"/>
          <w:szCs w:val="20"/>
        </w:rPr>
      </w:pPr>
      <w:r w:rsidRPr="00DA6F7D">
        <w:rPr>
          <w:rFonts w:ascii="Segoe UI" w:hAnsi="Segoe UI" w:cs="Segoe UI"/>
          <w:sz w:val="20"/>
          <w:szCs w:val="20"/>
        </w:rPr>
        <w:t xml:space="preserve">In order to work on resolution </w:t>
      </w:r>
      <w:r w:rsidR="00E53AF1" w:rsidRPr="00DA6F7D">
        <w:rPr>
          <w:rFonts w:ascii="Segoe UI" w:hAnsi="Segoe UI" w:cs="Segoe UI"/>
          <w:sz w:val="20"/>
          <w:szCs w:val="20"/>
        </w:rPr>
        <w:t xml:space="preserve">[details answer providing </w:t>
      </w:r>
      <w:r w:rsidR="00276FAD" w:rsidRPr="00DA6F7D">
        <w:rPr>
          <w:rFonts w:ascii="Segoe UI" w:hAnsi="Segoe UI" w:cs="Segoe UI"/>
          <w:sz w:val="20"/>
          <w:szCs w:val="20"/>
        </w:rPr>
        <w:t>helpful</w:t>
      </w:r>
      <w:r w:rsidR="00E53AF1" w:rsidRPr="00DA6F7D">
        <w:rPr>
          <w:rFonts w:ascii="Segoe UI" w:hAnsi="Segoe UI" w:cs="Segoe UI"/>
          <w:sz w:val="20"/>
          <w:szCs w:val="20"/>
        </w:rPr>
        <w:t xml:space="preserve"> insight into why an issue happened and steps to resolved them]</w:t>
      </w:r>
    </w:p>
    <w:p w14:paraId="436B206E" w14:textId="77236C32" w:rsidR="00E53AF1" w:rsidRPr="00DA6F7D" w:rsidRDefault="00E53AF1" w:rsidP="00CA0BAE">
      <w:pPr>
        <w:rPr>
          <w:rFonts w:ascii="Segoe UI" w:hAnsi="Segoe UI" w:cs="Segoe UI"/>
          <w:sz w:val="20"/>
          <w:szCs w:val="20"/>
        </w:rPr>
      </w:pPr>
    </w:p>
    <w:p w14:paraId="24FAB725" w14:textId="464E64F5" w:rsidR="0023259F" w:rsidRPr="00DA6F7D" w:rsidRDefault="0023259F" w:rsidP="00CA0BAE">
      <w:pPr>
        <w:rPr>
          <w:rFonts w:ascii="Segoe UI" w:hAnsi="Segoe UI" w:cs="Segoe UI"/>
          <w:sz w:val="20"/>
          <w:szCs w:val="20"/>
        </w:rPr>
      </w:pPr>
      <w:r w:rsidRPr="00DA6F7D">
        <w:rPr>
          <w:rFonts w:ascii="Segoe UI" w:hAnsi="Segoe UI" w:cs="Segoe UI"/>
          <w:sz w:val="20"/>
          <w:szCs w:val="20"/>
        </w:rPr>
        <w:t xml:space="preserve">If you have any more </w:t>
      </w:r>
      <w:r w:rsidR="00015C5B" w:rsidRPr="00DA6F7D">
        <w:rPr>
          <w:rFonts w:ascii="Segoe UI" w:hAnsi="Segoe UI" w:cs="Segoe UI"/>
          <w:sz w:val="20"/>
          <w:szCs w:val="20"/>
        </w:rPr>
        <w:t>concerns</w:t>
      </w:r>
      <w:r w:rsidRPr="00DA6F7D">
        <w:rPr>
          <w:rFonts w:ascii="Segoe UI" w:hAnsi="Segoe UI" w:cs="Segoe UI"/>
          <w:sz w:val="20"/>
          <w:szCs w:val="20"/>
        </w:rPr>
        <w:t xml:space="preserve"> or come across any </w:t>
      </w:r>
      <w:r w:rsidR="00276FAD" w:rsidRPr="00DA6F7D">
        <w:rPr>
          <w:rFonts w:ascii="Segoe UI" w:hAnsi="Segoe UI" w:cs="Segoe UI"/>
          <w:sz w:val="20"/>
          <w:szCs w:val="20"/>
        </w:rPr>
        <w:t>issue, let</w:t>
      </w:r>
      <w:r w:rsidRPr="00DA6F7D">
        <w:rPr>
          <w:rFonts w:ascii="Segoe UI" w:hAnsi="Segoe UI" w:cs="Segoe UI"/>
          <w:sz w:val="20"/>
          <w:szCs w:val="20"/>
        </w:rPr>
        <w:t xml:space="preserve"> me know </w:t>
      </w:r>
      <w:r w:rsidR="00D64CE5" w:rsidRPr="00DA6F7D">
        <w:rPr>
          <w:rFonts w:ascii="Segoe UI" w:hAnsi="Segoe UI" w:cs="Segoe UI"/>
          <w:sz w:val="20"/>
          <w:szCs w:val="20"/>
        </w:rPr>
        <w:t>,</w:t>
      </w:r>
      <w:r w:rsidR="00276FAD" w:rsidRPr="00DA6F7D">
        <w:rPr>
          <w:rFonts w:ascii="Segoe UI" w:hAnsi="Segoe UI" w:cs="Segoe UI"/>
          <w:sz w:val="20"/>
          <w:szCs w:val="20"/>
        </w:rPr>
        <w:t>I’ll</w:t>
      </w:r>
      <w:r w:rsidR="00D64CE5" w:rsidRPr="00DA6F7D">
        <w:rPr>
          <w:rFonts w:ascii="Segoe UI" w:hAnsi="Segoe UI" w:cs="Segoe UI"/>
          <w:sz w:val="20"/>
          <w:szCs w:val="20"/>
        </w:rPr>
        <w:t xml:space="preserve"> be happy to help </w:t>
      </w:r>
    </w:p>
    <w:p w14:paraId="2E3A11BC" w14:textId="04C718FD" w:rsidR="00D64CE5" w:rsidRPr="00DA6F7D" w:rsidRDefault="00D64CE5" w:rsidP="00CA0BAE">
      <w:pPr>
        <w:rPr>
          <w:rFonts w:ascii="Segoe UI" w:hAnsi="Segoe UI" w:cs="Segoe UI"/>
          <w:sz w:val="20"/>
          <w:szCs w:val="20"/>
        </w:rPr>
      </w:pPr>
    </w:p>
    <w:p w14:paraId="65166485" w14:textId="0C1A5232" w:rsidR="00D64CE5" w:rsidRPr="00DA6F7D" w:rsidRDefault="00D64CE5" w:rsidP="00CA0BAE">
      <w:pPr>
        <w:rPr>
          <w:rFonts w:ascii="Segoe UI" w:hAnsi="Segoe UI" w:cs="Segoe UI"/>
          <w:sz w:val="20"/>
          <w:szCs w:val="20"/>
        </w:rPr>
      </w:pPr>
      <w:r w:rsidRPr="00DA6F7D">
        <w:rPr>
          <w:rFonts w:ascii="Segoe UI" w:hAnsi="Segoe UI" w:cs="Segoe UI"/>
          <w:sz w:val="20"/>
          <w:szCs w:val="20"/>
        </w:rPr>
        <w:t>Have a great day</w:t>
      </w:r>
    </w:p>
    <w:p w14:paraId="68D005FA" w14:textId="0F824268" w:rsidR="00D64CE5" w:rsidRPr="00DA6F7D" w:rsidRDefault="00D64CE5" w:rsidP="00CA0BAE">
      <w:pPr>
        <w:rPr>
          <w:rFonts w:ascii="Segoe UI" w:hAnsi="Segoe UI" w:cs="Segoe UI"/>
          <w:sz w:val="20"/>
          <w:szCs w:val="20"/>
        </w:rPr>
      </w:pPr>
    </w:p>
    <w:p w14:paraId="133A498E" w14:textId="4F4246AA" w:rsidR="00D64CE5" w:rsidRPr="00DA6F7D" w:rsidRDefault="00D64CE5" w:rsidP="00CA0BAE">
      <w:pPr>
        <w:rPr>
          <w:rFonts w:ascii="Segoe UI" w:hAnsi="Segoe UI" w:cs="Segoe UI"/>
          <w:sz w:val="20"/>
          <w:szCs w:val="20"/>
        </w:rPr>
      </w:pPr>
      <w:r w:rsidRPr="00DA6F7D">
        <w:rPr>
          <w:rFonts w:ascii="Segoe UI" w:hAnsi="Segoe UI" w:cs="Segoe UI"/>
          <w:sz w:val="20"/>
          <w:szCs w:val="20"/>
        </w:rPr>
        <w:t>{name}</w:t>
      </w:r>
    </w:p>
    <w:p w14:paraId="20F797FA" w14:textId="498B25CC" w:rsidR="00CF507E" w:rsidRPr="00DA6F7D" w:rsidRDefault="009C5B62" w:rsidP="00D64CE5">
      <w:pPr>
        <w:jc w:val="center"/>
        <w:rPr>
          <w:rFonts w:ascii="Segoe UI" w:hAnsi="Segoe UI" w:cs="Segoe UI"/>
          <w:b/>
          <w:bCs/>
          <w:sz w:val="20"/>
          <w:szCs w:val="20"/>
          <w:u w:val="single"/>
        </w:rPr>
      </w:pPr>
      <w:r w:rsidRPr="00DA6F7D">
        <w:rPr>
          <w:rFonts w:ascii="Segoe UI" w:hAnsi="Segoe UI" w:cs="Segoe UI"/>
          <w:b/>
          <w:bCs/>
          <w:sz w:val="20"/>
          <w:szCs w:val="20"/>
          <w:u w:val="single"/>
        </w:rPr>
        <w:t>Closing email</w:t>
      </w:r>
      <w:r w:rsidR="005B787E" w:rsidRPr="00DA6F7D">
        <w:rPr>
          <w:rFonts w:ascii="Segoe UI" w:hAnsi="Segoe UI" w:cs="Segoe UI"/>
          <w:b/>
          <w:bCs/>
          <w:sz w:val="20"/>
          <w:szCs w:val="20"/>
          <w:u w:val="single"/>
        </w:rPr>
        <w:t xml:space="preserve"> </w:t>
      </w:r>
    </w:p>
    <w:p w14:paraId="56BDCDA8" w14:textId="77777777" w:rsidR="009C5B62" w:rsidRPr="00DA6F7D" w:rsidRDefault="009C5B62" w:rsidP="00D64CE5">
      <w:pPr>
        <w:jc w:val="center"/>
        <w:rPr>
          <w:rFonts w:ascii="Segoe UI" w:hAnsi="Segoe UI" w:cs="Segoe UI"/>
          <w:sz w:val="20"/>
          <w:szCs w:val="20"/>
        </w:rPr>
      </w:pPr>
    </w:p>
    <w:p w14:paraId="1543C934" w14:textId="037369B5" w:rsidR="00276FAD" w:rsidRPr="00DA6F7D" w:rsidRDefault="00276FAD" w:rsidP="008F092D">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lastRenderedPageBreak/>
        <w:t xml:space="preserve">Hi </w:t>
      </w:r>
      <w:r w:rsidR="007643C1" w:rsidRPr="00DA6F7D">
        <w:rPr>
          <w:rFonts w:ascii="Segoe UI" w:eastAsia="Times New Roman" w:hAnsi="Segoe UI" w:cs="Segoe UI"/>
          <w:color w:val="000000"/>
          <w:sz w:val="20"/>
          <w:szCs w:val="20"/>
        </w:rPr>
        <w:t>xyzzy</w:t>
      </w:r>
    </w:p>
    <w:p w14:paraId="32B029DF" w14:textId="77777777" w:rsidR="00276FAD" w:rsidRPr="00DA6F7D" w:rsidRDefault="00276FAD" w:rsidP="008F092D">
      <w:pPr>
        <w:rPr>
          <w:rFonts w:ascii="Segoe UI" w:eastAsia="Times New Roman" w:hAnsi="Segoe UI" w:cs="Segoe UI"/>
          <w:color w:val="000000"/>
          <w:sz w:val="20"/>
          <w:szCs w:val="20"/>
        </w:rPr>
      </w:pPr>
    </w:p>
    <w:p w14:paraId="5AD4D1E7" w14:textId="648A8F81" w:rsidR="008F092D" w:rsidRPr="00DA6F7D" w:rsidRDefault="008F092D" w:rsidP="008F092D">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 Hope you are doing Good!  </w:t>
      </w:r>
    </w:p>
    <w:p w14:paraId="618A5BA9" w14:textId="77777777" w:rsidR="008F092D" w:rsidRPr="00DA6F7D" w:rsidRDefault="008F092D" w:rsidP="008F092D">
      <w:pPr>
        <w:rPr>
          <w:rFonts w:ascii="Segoe UI" w:eastAsia="Times New Roman" w:hAnsi="Segoe UI" w:cs="Segoe UI"/>
          <w:color w:val="000000"/>
          <w:sz w:val="20"/>
          <w:szCs w:val="20"/>
        </w:rPr>
      </w:pPr>
    </w:p>
    <w:p w14:paraId="13EB563D" w14:textId="4883F4BA" w:rsidR="008F092D" w:rsidRPr="00DA6F7D" w:rsidRDefault="008F092D" w:rsidP="008F092D">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Thank you for your quick response with an update on the status of the </w:t>
      </w:r>
      <w:r w:rsidR="00C74BD7" w:rsidRPr="00DA6F7D">
        <w:rPr>
          <w:rFonts w:ascii="Segoe UI" w:eastAsia="Times New Roman" w:hAnsi="Segoe UI" w:cs="Segoe UI"/>
          <w:color w:val="000000"/>
          <w:sz w:val="20"/>
          <w:szCs w:val="20"/>
        </w:rPr>
        <w:t>case</w:t>
      </w:r>
      <w:r w:rsidRPr="00DA6F7D">
        <w:rPr>
          <w:rFonts w:ascii="Segoe UI" w:eastAsia="Times New Roman" w:hAnsi="Segoe UI" w:cs="Segoe UI"/>
          <w:color w:val="000000"/>
          <w:sz w:val="20"/>
          <w:szCs w:val="20"/>
        </w:rPr>
        <w:t xml:space="preserve">. I am glad that the </w:t>
      </w:r>
      <w:r w:rsidR="00C74BD7" w:rsidRPr="00DA6F7D">
        <w:rPr>
          <w:rFonts w:ascii="Segoe UI" w:eastAsia="Times New Roman" w:hAnsi="Segoe UI" w:cs="Segoe UI"/>
          <w:color w:val="000000"/>
          <w:sz w:val="20"/>
          <w:szCs w:val="20"/>
        </w:rPr>
        <w:t>case</w:t>
      </w:r>
      <w:r w:rsidR="00015C5B" w:rsidRPr="00DA6F7D">
        <w:rPr>
          <w:rFonts w:ascii="Segoe UI" w:eastAsia="Times New Roman" w:hAnsi="Segoe UI" w:cs="Segoe UI"/>
          <w:color w:val="000000"/>
          <w:sz w:val="20"/>
          <w:szCs w:val="20"/>
        </w:rPr>
        <w:t xml:space="preserve"> </w:t>
      </w:r>
      <w:r w:rsidRPr="00DA6F7D">
        <w:rPr>
          <w:rFonts w:ascii="Segoe UI" w:eastAsia="Times New Roman" w:hAnsi="Segoe UI" w:cs="Segoe UI"/>
          <w:color w:val="000000"/>
          <w:sz w:val="20"/>
          <w:szCs w:val="20"/>
        </w:rPr>
        <w:t xml:space="preserve">has been resolved. </w:t>
      </w:r>
    </w:p>
    <w:p w14:paraId="46580E98" w14:textId="77777777" w:rsidR="008F092D" w:rsidRPr="00DA6F7D" w:rsidRDefault="008F092D" w:rsidP="008F092D">
      <w:pPr>
        <w:rPr>
          <w:rFonts w:ascii="Segoe UI" w:eastAsia="Times New Roman" w:hAnsi="Segoe UI" w:cs="Segoe UI"/>
          <w:color w:val="000000"/>
          <w:sz w:val="20"/>
          <w:szCs w:val="20"/>
        </w:rPr>
      </w:pPr>
    </w:p>
    <w:p w14:paraId="3B34AC0B" w14:textId="4C12B2C8" w:rsidR="008F092D" w:rsidRPr="00DA6F7D" w:rsidRDefault="008F092D" w:rsidP="008F092D">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I request you to please respond if any further </w:t>
      </w:r>
      <w:r w:rsidR="00257B5A" w:rsidRPr="00DA6F7D">
        <w:rPr>
          <w:rFonts w:ascii="Segoe UI" w:eastAsia="Times New Roman" w:hAnsi="Segoe UI" w:cs="Segoe UI"/>
          <w:color w:val="000000"/>
          <w:sz w:val="20"/>
          <w:szCs w:val="20"/>
        </w:rPr>
        <w:t xml:space="preserve">concerns </w:t>
      </w:r>
      <w:r w:rsidRPr="00DA6F7D">
        <w:rPr>
          <w:rFonts w:ascii="Segoe UI" w:eastAsia="Times New Roman" w:hAnsi="Segoe UI" w:cs="Segoe UI"/>
          <w:color w:val="000000"/>
          <w:sz w:val="20"/>
          <w:szCs w:val="20"/>
        </w:rPr>
        <w:t xml:space="preserve">on the case with the details and I will assist you further. If no further </w:t>
      </w:r>
      <w:r w:rsidR="00257B5A" w:rsidRPr="00DA6F7D">
        <w:rPr>
          <w:rFonts w:ascii="Segoe UI" w:eastAsia="Times New Roman" w:hAnsi="Segoe UI" w:cs="Segoe UI"/>
          <w:color w:val="000000"/>
          <w:sz w:val="20"/>
          <w:szCs w:val="20"/>
        </w:rPr>
        <w:t>con</w:t>
      </w:r>
      <w:r w:rsidR="00F23350" w:rsidRPr="00DA6F7D">
        <w:rPr>
          <w:rFonts w:ascii="Segoe UI" w:eastAsia="Times New Roman" w:hAnsi="Segoe UI" w:cs="Segoe UI"/>
          <w:color w:val="000000"/>
          <w:sz w:val="20"/>
          <w:szCs w:val="20"/>
        </w:rPr>
        <w:t>cern</w:t>
      </w:r>
      <w:r w:rsidR="00257B5A" w:rsidRPr="00DA6F7D">
        <w:rPr>
          <w:rFonts w:ascii="Segoe UI" w:eastAsia="Times New Roman" w:hAnsi="Segoe UI" w:cs="Segoe UI"/>
          <w:color w:val="000000"/>
          <w:sz w:val="20"/>
          <w:szCs w:val="20"/>
        </w:rPr>
        <w:t>s</w:t>
      </w:r>
      <w:r w:rsidR="00276FAD" w:rsidRPr="00DA6F7D">
        <w:rPr>
          <w:rFonts w:ascii="Segoe UI" w:eastAsia="Times New Roman" w:hAnsi="Segoe UI" w:cs="Segoe UI"/>
          <w:color w:val="000000"/>
          <w:sz w:val="20"/>
          <w:szCs w:val="20"/>
        </w:rPr>
        <w:t>,</w:t>
      </w:r>
      <w:r w:rsidRPr="00DA6F7D">
        <w:rPr>
          <w:rFonts w:ascii="Segoe UI" w:eastAsia="Times New Roman" w:hAnsi="Segoe UI" w:cs="Segoe UI"/>
          <w:color w:val="000000"/>
          <w:sz w:val="20"/>
          <w:szCs w:val="20"/>
        </w:rPr>
        <w:t xml:space="preserve"> please confirm if we can proceed with the closure of the case.</w:t>
      </w:r>
    </w:p>
    <w:p w14:paraId="6EB8FF21" w14:textId="77777777" w:rsidR="008F092D" w:rsidRPr="00DA6F7D" w:rsidRDefault="008F092D" w:rsidP="008F092D">
      <w:pPr>
        <w:rPr>
          <w:rFonts w:ascii="Segoe UI" w:eastAsia="Times New Roman" w:hAnsi="Segoe UI" w:cs="Segoe UI"/>
          <w:color w:val="000000"/>
          <w:sz w:val="20"/>
          <w:szCs w:val="20"/>
        </w:rPr>
      </w:pPr>
    </w:p>
    <w:p w14:paraId="704F0E81" w14:textId="4BF326AB" w:rsidR="00EE4DC7" w:rsidRPr="00DA6F7D" w:rsidRDefault="008F092D" w:rsidP="008F092D">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Awaiting your response. Thank you for choosing </w:t>
      </w:r>
      <w:r w:rsidR="00CF315D" w:rsidRPr="00DA6F7D">
        <w:rPr>
          <w:rFonts w:ascii="Segoe UI" w:eastAsia="Times New Roman" w:hAnsi="Segoe UI" w:cs="Segoe UI"/>
          <w:color w:val="000000"/>
          <w:sz w:val="20"/>
          <w:szCs w:val="20"/>
        </w:rPr>
        <w:t>Zinovate</w:t>
      </w:r>
      <w:r w:rsidR="00B9059C" w:rsidRPr="00DA6F7D">
        <w:rPr>
          <w:rFonts w:ascii="Segoe UI" w:eastAsia="Times New Roman" w:hAnsi="Segoe UI" w:cs="Segoe UI"/>
          <w:color w:val="000000"/>
          <w:sz w:val="20"/>
          <w:szCs w:val="20"/>
        </w:rPr>
        <w:t>.</w:t>
      </w:r>
    </w:p>
    <w:p w14:paraId="4A1F39F3" w14:textId="77777777" w:rsidR="00B9059C" w:rsidRDefault="00B9059C" w:rsidP="008F092D">
      <w:pPr>
        <w:rPr>
          <w:sz w:val="20"/>
          <w:szCs w:val="20"/>
        </w:rPr>
      </w:pPr>
    </w:p>
    <w:p w14:paraId="0F811E71" w14:textId="07363983" w:rsidR="00EE4DC7" w:rsidRPr="00396889" w:rsidRDefault="005B787E" w:rsidP="00297875">
      <w:pPr>
        <w:jc w:val="center"/>
        <w:rPr>
          <w:b/>
          <w:bCs/>
          <w:sz w:val="32"/>
          <w:szCs w:val="32"/>
          <w:u w:val="single"/>
        </w:rPr>
      </w:pPr>
      <w:r>
        <w:rPr>
          <w:b/>
          <w:bCs/>
          <w:sz w:val="32"/>
          <w:szCs w:val="32"/>
          <w:u w:val="single"/>
        </w:rPr>
        <w:t>C</w:t>
      </w:r>
      <w:r w:rsidR="00276FAD" w:rsidRPr="00396889">
        <w:rPr>
          <w:b/>
          <w:bCs/>
          <w:sz w:val="32"/>
          <w:szCs w:val="32"/>
          <w:u w:val="single"/>
        </w:rPr>
        <w:t>losing confirmation</w:t>
      </w:r>
    </w:p>
    <w:p w14:paraId="51D788D2" w14:textId="317C9F28" w:rsidR="006C7A78" w:rsidRDefault="006C7A78" w:rsidP="00297875">
      <w:pPr>
        <w:jc w:val="center"/>
        <w:rPr>
          <w:sz w:val="20"/>
          <w:szCs w:val="20"/>
        </w:rPr>
      </w:pPr>
    </w:p>
    <w:p w14:paraId="11AF66F7" w14:textId="7E07FDD5" w:rsidR="00FE6320" w:rsidRPr="00C50794" w:rsidRDefault="00B9059C" w:rsidP="00FE6320">
      <w:pPr>
        <w:rPr>
          <w:rFonts w:eastAsia="Times New Roman"/>
          <w:color w:val="000000"/>
          <w:sz w:val="24"/>
          <w:szCs w:val="24"/>
        </w:rPr>
      </w:pPr>
      <w:r w:rsidRPr="00C50794">
        <w:rPr>
          <w:rFonts w:eastAsia="Times New Roman"/>
          <w:color w:val="000000"/>
          <w:sz w:val="24"/>
          <w:szCs w:val="24"/>
        </w:rPr>
        <w:t xml:space="preserve">Greetings of the </w:t>
      </w:r>
      <w:r w:rsidR="005B787E" w:rsidRPr="00C50794">
        <w:rPr>
          <w:rFonts w:eastAsia="Times New Roman"/>
          <w:color w:val="000000"/>
          <w:sz w:val="24"/>
          <w:szCs w:val="24"/>
        </w:rPr>
        <w:t>day!</w:t>
      </w:r>
    </w:p>
    <w:p w14:paraId="26835C36" w14:textId="77777777" w:rsidR="00B9059C" w:rsidRPr="00C50794" w:rsidRDefault="00B9059C" w:rsidP="00FE6320">
      <w:pPr>
        <w:rPr>
          <w:rFonts w:ascii="Segoe UI" w:eastAsia="Times New Roman" w:hAnsi="Segoe UI" w:cs="Segoe UI"/>
          <w:color w:val="000000"/>
          <w:sz w:val="24"/>
          <w:szCs w:val="24"/>
        </w:rPr>
      </w:pPr>
    </w:p>
    <w:p w14:paraId="57CF19E0" w14:textId="77777777" w:rsidR="00FE6320" w:rsidRPr="00C50794" w:rsidRDefault="00FE6320" w:rsidP="00FE6320">
      <w:pPr>
        <w:rPr>
          <w:rFonts w:ascii="Segoe UI" w:eastAsia="Times New Roman" w:hAnsi="Segoe UI" w:cs="Segoe UI"/>
          <w:color w:val="000000"/>
          <w:sz w:val="24"/>
          <w:szCs w:val="24"/>
        </w:rPr>
      </w:pPr>
    </w:p>
    <w:p w14:paraId="3F207D84" w14:textId="77777777" w:rsidR="00FE6320" w:rsidRPr="00DA6F7D" w:rsidRDefault="00FE6320" w:rsidP="00FE6320">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Thank you for your response with the closure permission. It was my pleasure to work with you on this case. </w:t>
      </w:r>
    </w:p>
    <w:p w14:paraId="5C7C144E" w14:textId="77777777" w:rsidR="00FE6320" w:rsidRPr="00DA6F7D" w:rsidRDefault="00FE6320" w:rsidP="00FE6320">
      <w:pPr>
        <w:rPr>
          <w:rFonts w:ascii="Segoe UI" w:eastAsia="Times New Roman" w:hAnsi="Segoe UI" w:cs="Segoe UI"/>
          <w:color w:val="000000"/>
          <w:sz w:val="20"/>
          <w:szCs w:val="20"/>
        </w:rPr>
      </w:pPr>
    </w:p>
    <w:p w14:paraId="1F23EEFF" w14:textId="77777777" w:rsidR="00FE6320" w:rsidRPr="00DA6F7D" w:rsidRDefault="00FE6320" w:rsidP="00FE6320">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Based on our last communication, it appears that this case is ready to be archived. If this is premature or if you need additional assistance with this issue, please let me know as soon as possible.  </w:t>
      </w:r>
    </w:p>
    <w:p w14:paraId="40946D60" w14:textId="77777777" w:rsidR="00FE6320" w:rsidRPr="00DA6F7D" w:rsidRDefault="00FE6320" w:rsidP="00FE6320">
      <w:pPr>
        <w:rPr>
          <w:rFonts w:ascii="Segoe UI" w:eastAsia="Times New Roman" w:hAnsi="Segoe UI" w:cs="Segoe UI"/>
          <w:color w:val="000000"/>
          <w:sz w:val="20"/>
          <w:szCs w:val="20"/>
        </w:rPr>
      </w:pPr>
    </w:p>
    <w:p w14:paraId="1934D352" w14:textId="7BB55B23" w:rsidR="00FE6320" w:rsidRPr="00DA6F7D" w:rsidRDefault="00FE6320" w:rsidP="00FE6320">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Issue: </w:t>
      </w:r>
      <w:r w:rsidR="00276FAD" w:rsidRPr="00DA6F7D">
        <w:rPr>
          <w:rFonts w:ascii="Segoe UI" w:eastAsia="Times New Roman" w:hAnsi="Segoe UI" w:cs="Segoe UI"/>
          <w:color w:val="000000"/>
          <w:sz w:val="20"/>
          <w:szCs w:val="20"/>
        </w:rPr>
        <w:t>#######</w:t>
      </w:r>
    </w:p>
    <w:p w14:paraId="1A9BA34B" w14:textId="77777777" w:rsidR="00FE6320" w:rsidRPr="00DA6F7D" w:rsidRDefault="00FE6320" w:rsidP="00FE6320">
      <w:pPr>
        <w:rPr>
          <w:rFonts w:ascii="Segoe UI" w:eastAsia="Times New Roman" w:hAnsi="Segoe UI" w:cs="Segoe UI"/>
          <w:color w:val="000000"/>
          <w:sz w:val="20"/>
          <w:szCs w:val="20"/>
        </w:rPr>
      </w:pPr>
    </w:p>
    <w:p w14:paraId="5FD4380E" w14:textId="18641289" w:rsidR="00FE6320" w:rsidRPr="00DA6F7D" w:rsidRDefault="00FE6320" w:rsidP="00FE6320">
      <w:pPr>
        <w:rPr>
          <w:rFonts w:ascii="Segoe UI" w:eastAsia="Times New Roman" w:hAnsi="Segoe UI" w:cs="Segoe UI"/>
          <w:color w:val="000000"/>
          <w:sz w:val="20"/>
          <w:szCs w:val="20"/>
        </w:rPr>
      </w:pPr>
      <w:r w:rsidRPr="00DA6F7D">
        <w:rPr>
          <w:rFonts w:ascii="Segoe UI" w:eastAsia="Times New Roman" w:hAnsi="Segoe UI" w:cs="Segoe UI"/>
          <w:color w:val="000000"/>
          <w:sz w:val="20"/>
          <w:szCs w:val="20"/>
        </w:rPr>
        <w:t xml:space="preserve">As per your email today you have confirmed that the </w:t>
      </w:r>
      <w:r w:rsidR="002C3490" w:rsidRPr="00DA6F7D">
        <w:rPr>
          <w:rFonts w:ascii="Segoe UI" w:eastAsia="Times New Roman" w:hAnsi="Segoe UI" w:cs="Segoe UI"/>
          <w:color w:val="000000"/>
          <w:sz w:val="20"/>
          <w:szCs w:val="20"/>
        </w:rPr>
        <w:t>case is</w:t>
      </w:r>
      <w:r w:rsidRPr="00DA6F7D">
        <w:rPr>
          <w:rFonts w:ascii="Segoe UI" w:eastAsia="Times New Roman" w:hAnsi="Segoe UI" w:cs="Segoe UI"/>
          <w:color w:val="000000"/>
          <w:sz w:val="20"/>
          <w:szCs w:val="20"/>
        </w:rPr>
        <w:t xml:space="preserve"> </w:t>
      </w:r>
      <w:r w:rsidR="00B9059C" w:rsidRPr="00DA6F7D">
        <w:rPr>
          <w:rFonts w:ascii="Segoe UI" w:eastAsia="Times New Roman" w:hAnsi="Segoe UI" w:cs="Segoe UI"/>
          <w:color w:val="000000"/>
          <w:sz w:val="20"/>
          <w:szCs w:val="20"/>
        </w:rPr>
        <w:t>resolved,</w:t>
      </w:r>
      <w:r w:rsidRPr="00DA6F7D">
        <w:rPr>
          <w:rFonts w:ascii="Segoe UI" w:eastAsia="Times New Roman" w:hAnsi="Segoe UI" w:cs="Segoe UI"/>
          <w:color w:val="000000"/>
          <w:sz w:val="20"/>
          <w:szCs w:val="20"/>
        </w:rPr>
        <w:t xml:space="preserve"> and you have no further </w:t>
      </w:r>
      <w:r w:rsidR="008A27E8" w:rsidRPr="00DA6F7D">
        <w:rPr>
          <w:rFonts w:ascii="Segoe UI" w:eastAsia="Times New Roman" w:hAnsi="Segoe UI" w:cs="Segoe UI"/>
          <w:color w:val="000000"/>
          <w:sz w:val="20"/>
          <w:szCs w:val="20"/>
        </w:rPr>
        <w:t xml:space="preserve">concerns and questions </w:t>
      </w:r>
      <w:r w:rsidRPr="00DA6F7D">
        <w:rPr>
          <w:rFonts w:ascii="Segoe UI" w:eastAsia="Times New Roman" w:hAnsi="Segoe UI" w:cs="Segoe UI"/>
          <w:color w:val="000000"/>
          <w:sz w:val="20"/>
          <w:szCs w:val="20"/>
        </w:rPr>
        <w:t xml:space="preserve">on this case. With your permission I will proceed to archive the ticket, If you need any help please contact us </w:t>
      </w:r>
      <w:r w:rsidR="00B9059C" w:rsidRPr="00DA6F7D">
        <w:rPr>
          <w:rFonts w:ascii="Segoe UI" w:eastAsia="Times New Roman" w:hAnsi="Segoe UI" w:cs="Segoe UI"/>
          <w:color w:val="000000"/>
          <w:sz w:val="20"/>
          <w:szCs w:val="20"/>
        </w:rPr>
        <w:t>and we</w:t>
      </w:r>
      <w:r w:rsidRPr="00DA6F7D">
        <w:rPr>
          <w:rFonts w:ascii="Segoe UI" w:eastAsia="Times New Roman" w:hAnsi="Segoe UI" w:cs="Segoe UI"/>
          <w:color w:val="000000"/>
          <w:sz w:val="20"/>
          <w:szCs w:val="20"/>
        </w:rPr>
        <w:t xml:space="preserve"> will be happy to help you! </w:t>
      </w:r>
    </w:p>
    <w:p w14:paraId="511BDD7C" w14:textId="77765B2D" w:rsidR="00C2406A" w:rsidRPr="00DA6F7D" w:rsidRDefault="00C2406A" w:rsidP="006C7A78">
      <w:pPr>
        <w:rPr>
          <w:rFonts w:ascii="Segoe UI" w:hAnsi="Segoe UI" w:cs="Segoe UI"/>
          <w:sz w:val="20"/>
          <w:szCs w:val="20"/>
        </w:rPr>
      </w:pPr>
    </w:p>
    <w:p w14:paraId="1CD3ACF4" w14:textId="35C69D94" w:rsidR="00276FAD" w:rsidRPr="00DA6F7D" w:rsidRDefault="00276FAD" w:rsidP="006C7A78">
      <w:pPr>
        <w:rPr>
          <w:rFonts w:ascii="Segoe UI" w:hAnsi="Segoe UI" w:cs="Segoe UI"/>
          <w:sz w:val="20"/>
          <w:szCs w:val="20"/>
        </w:rPr>
      </w:pPr>
      <w:r w:rsidRPr="00DA6F7D">
        <w:rPr>
          <w:rFonts w:ascii="Segoe UI" w:hAnsi="Segoe UI" w:cs="Segoe UI"/>
          <w:sz w:val="20"/>
          <w:szCs w:val="20"/>
        </w:rPr>
        <w:t xml:space="preserve">Thanks </w:t>
      </w:r>
    </w:p>
    <w:p w14:paraId="1F981600" w14:textId="4D62590D" w:rsidR="00276FAD" w:rsidRPr="00DA6F7D" w:rsidRDefault="00276FAD" w:rsidP="006C7A78">
      <w:pPr>
        <w:rPr>
          <w:rFonts w:ascii="Segoe UI" w:hAnsi="Segoe UI" w:cs="Segoe UI"/>
          <w:sz w:val="20"/>
          <w:szCs w:val="20"/>
        </w:rPr>
      </w:pPr>
      <w:proofErr w:type="spellStart"/>
      <w:r w:rsidRPr="00DA6F7D">
        <w:rPr>
          <w:rFonts w:ascii="Segoe UI" w:hAnsi="Segoe UI" w:cs="Segoe UI"/>
          <w:sz w:val="20"/>
          <w:szCs w:val="20"/>
        </w:rPr>
        <w:t>Mohd</w:t>
      </w:r>
      <w:proofErr w:type="spellEnd"/>
      <w:r w:rsidRPr="00DA6F7D">
        <w:rPr>
          <w:rFonts w:ascii="Segoe UI" w:hAnsi="Segoe UI" w:cs="Segoe UI"/>
          <w:sz w:val="20"/>
          <w:szCs w:val="20"/>
        </w:rPr>
        <w:t xml:space="preserve"> </w:t>
      </w:r>
      <w:r w:rsidR="00DA6F7D" w:rsidRPr="00DA6F7D">
        <w:rPr>
          <w:rFonts w:ascii="Segoe UI" w:hAnsi="Segoe UI" w:cs="Segoe UI"/>
          <w:sz w:val="20"/>
          <w:szCs w:val="20"/>
        </w:rPr>
        <w:t>Sohaib</w:t>
      </w:r>
    </w:p>
    <w:p w14:paraId="06A55E88" w14:textId="50FF2E00" w:rsidR="00DA6F7D" w:rsidRDefault="00DA6F7D" w:rsidP="006C7A78">
      <w:pPr>
        <w:rPr>
          <w:sz w:val="24"/>
          <w:szCs w:val="24"/>
        </w:rPr>
      </w:pPr>
    </w:p>
    <w:p w14:paraId="68948D84" w14:textId="2605E0CA" w:rsidR="00DA6F7D" w:rsidRDefault="00DA6F7D" w:rsidP="006C7A78">
      <w:pPr>
        <w:rPr>
          <w:sz w:val="24"/>
          <w:szCs w:val="24"/>
        </w:rPr>
      </w:pPr>
    </w:p>
    <w:p w14:paraId="1DA932B9" w14:textId="77777777" w:rsidR="00DA6F7D" w:rsidRDefault="00DA6F7D" w:rsidP="00DA6F7D">
      <w:pPr>
        <w:pStyle w:val="NormalWeb"/>
        <w:shd w:val="clear" w:color="auto" w:fill="FFFFFF"/>
        <w:spacing w:before="0" w:beforeAutospacing="0" w:after="150" w:afterAutospacing="0"/>
        <w:rPr>
          <w:rFonts w:ascii="Segoe UI" w:hAnsi="Segoe UI" w:cs="Segoe UI"/>
          <w:color w:val="242424"/>
          <w:sz w:val="21"/>
          <w:szCs w:val="21"/>
        </w:rPr>
      </w:pPr>
      <w:r>
        <w:rPr>
          <w:rFonts w:ascii="Segoe UI" w:hAnsi="Segoe UI" w:cs="Segoe UI"/>
          <w:color w:val="242424"/>
          <w:sz w:val="20"/>
          <w:szCs w:val="20"/>
        </w:rPr>
        <w:t>Hello </w:t>
      </w:r>
      <w:r>
        <w:rPr>
          <w:rFonts w:ascii="Segoe UI" w:hAnsi="Segoe UI" w:cs="Segoe UI"/>
          <w:color w:val="242424"/>
          <w:sz w:val="20"/>
          <w:szCs w:val="20"/>
          <w:shd w:val="clear" w:color="auto" w:fill="FCD116"/>
        </w:rPr>
        <w:t>XYZ</w:t>
      </w:r>
      <w:r>
        <w:rPr>
          <w:rFonts w:ascii="Segoe UI" w:hAnsi="Segoe UI" w:cs="Segoe UI"/>
          <w:color w:val="242424"/>
          <w:sz w:val="20"/>
          <w:szCs w:val="20"/>
        </w:rPr>
        <w:t>,</w:t>
      </w:r>
    </w:p>
    <w:p w14:paraId="7F0BA584" w14:textId="77777777" w:rsidR="00DA6F7D" w:rsidRDefault="00DA6F7D" w:rsidP="00DA6F7D">
      <w:pPr>
        <w:pStyle w:val="NormalWeb"/>
        <w:shd w:val="clear" w:color="auto" w:fill="FFFFFF"/>
        <w:spacing w:before="0" w:beforeAutospacing="0" w:after="150" w:afterAutospacing="0"/>
        <w:rPr>
          <w:rFonts w:ascii="Segoe UI" w:hAnsi="Segoe UI" w:cs="Segoe UI"/>
          <w:color w:val="242424"/>
          <w:sz w:val="21"/>
          <w:szCs w:val="21"/>
        </w:rPr>
      </w:pPr>
      <w:r>
        <w:rPr>
          <w:rFonts w:ascii="Segoe UI" w:hAnsi="Segoe UI" w:cs="Segoe UI"/>
          <w:color w:val="242424"/>
          <w:sz w:val="21"/>
          <w:szCs w:val="21"/>
        </w:rPr>
        <w:t> </w:t>
      </w:r>
    </w:p>
    <w:p w14:paraId="70A6DE1E" w14:textId="77777777" w:rsidR="00DA6F7D" w:rsidRDefault="00DA6F7D" w:rsidP="00DA6F7D">
      <w:pPr>
        <w:pStyle w:val="NormalWeb"/>
        <w:shd w:val="clear" w:color="auto" w:fill="FFFFFF"/>
        <w:spacing w:before="0" w:beforeAutospacing="0" w:after="150" w:afterAutospacing="0"/>
        <w:rPr>
          <w:rFonts w:ascii="Segoe UI" w:hAnsi="Segoe UI" w:cs="Segoe UI"/>
          <w:color w:val="242424"/>
          <w:sz w:val="21"/>
          <w:szCs w:val="21"/>
        </w:rPr>
      </w:pPr>
      <w:r>
        <w:rPr>
          <w:rFonts w:ascii="Segoe UI" w:hAnsi="Segoe UI" w:cs="Segoe UI"/>
          <w:color w:val="242424"/>
          <w:sz w:val="21"/>
          <w:szCs w:val="21"/>
        </w:rPr>
        <w:t> </w:t>
      </w:r>
    </w:p>
    <w:p w14:paraId="4A8D6512" w14:textId="77777777" w:rsidR="00DA6F7D" w:rsidRPr="00C50794" w:rsidRDefault="00DA6F7D" w:rsidP="006C7A78">
      <w:pPr>
        <w:rPr>
          <w:sz w:val="24"/>
          <w:szCs w:val="24"/>
        </w:rPr>
      </w:pPr>
    </w:p>
    <w:sectPr w:rsidR="00DA6F7D" w:rsidRPr="00C507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C782C" w14:textId="77777777" w:rsidR="00BC2F91" w:rsidRDefault="00BC2F91" w:rsidP="007643C1">
      <w:r>
        <w:separator/>
      </w:r>
    </w:p>
  </w:endnote>
  <w:endnote w:type="continuationSeparator" w:id="0">
    <w:p w14:paraId="13FE38E4" w14:textId="77777777" w:rsidR="00BC2F91" w:rsidRDefault="00BC2F91" w:rsidP="0076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2B2F3" w14:textId="77777777" w:rsidR="00BC2F91" w:rsidRDefault="00BC2F91" w:rsidP="007643C1">
      <w:r>
        <w:separator/>
      </w:r>
    </w:p>
  </w:footnote>
  <w:footnote w:type="continuationSeparator" w:id="0">
    <w:p w14:paraId="1A15F780" w14:textId="77777777" w:rsidR="00BC2F91" w:rsidRDefault="00BC2F91" w:rsidP="007643C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haib Mohammad">
    <w15:presenceInfo w15:providerId="AD" w15:userId="S::Sohaib.Mohammad@zinovatecloud.com::4daa8ffb-e65d-4a22-8a18-a4a96625dd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B2"/>
    <w:rsid w:val="00015C5B"/>
    <w:rsid w:val="00017D53"/>
    <w:rsid w:val="000D25A1"/>
    <w:rsid w:val="000E24E8"/>
    <w:rsid w:val="00132174"/>
    <w:rsid w:val="001808D4"/>
    <w:rsid w:val="001C32C2"/>
    <w:rsid w:val="001C32F0"/>
    <w:rsid w:val="0023259F"/>
    <w:rsid w:val="00257B5A"/>
    <w:rsid w:val="00276FAD"/>
    <w:rsid w:val="00297875"/>
    <w:rsid w:val="002A19F3"/>
    <w:rsid w:val="002C3490"/>
    <w:rsid w:val="00337E0F"/>
    <w:rsid w:val="00396889"/>
    <w:rsid w:val="003D75C6"/>
    <w:rsid w:val="00401DB2"/>
    <w:rsid w:val="00423F56"/>
    <w:rsid w:val="004906A3"/>
    <w:rsid w:val="00523540"/>
    <w:rsid w:val="005B787E"/>
    <w:rsid w:val="005B7E4B"/>
    <w:rsid w:val="00630CA6"/>
    <w:rsid w:val="0066356D"/>
    <w:rsid w:val="006C7A78"/>
    <w:rsid w:val="006D3FE0"/>
    <w:rsid w:val="006F1452"/>
    <w:rsid w:val="0072244C"/>
    <w:rsid w:val="007643C1"/>
    <w:rsid w:val="00892748"/>
    <w:rsid w:val="008A27E8"/>
    <w:rsid w:val="008F092D"/>
    <w:rsid w:val="00957D2A"/>
    <w:rsid w:val="009933E3"/>
    <w:rsid w:val="009C2AA1"/>
    <w:rsid w:val="009C5B62"/>
    <w:rsid w:val="009D4848"/>
    <w:rsid w:val="009E5BFB"/>
    <w:rsid w:val="00A120D4"/>
    <w:rsid w:val="00A31434"/>
    <w:rsid w:val="00A5093D"/>
    <w:rsid w:val="00AB33EA"/>
    <w:rsid w:val="00B2529B"/>
    <w:rsid w:val="00B9059C"/>
    <w:rsid w:val="00BC2F91"/>
    <w:rsid w:val="00C00A8D"/>
    <w:rsid w:val="00C175C4"/>
    <w:rsid w:val="00C2406A"/>
    <w:rsid w:val="00C25ED5"/>
    <w:rsid w:val="00C34027"/>
    <w:rsid w:val="00C50794"/>
    <w:rsid w:val="00C530BF"/>
    <w:rsid w:val="00C74BD7"/>
    <w:rsid w:val="00CA0BAE"/>
    <w:rsid w:val="00CF315D"/>
    <w:rsid w:val="00CF507E"/>
    <w:rsid w:val="00D4703A"/>
    <w:rsid w:val="00D64CE5"/>
    <w:rsid w:val="00DA6F7D"/>
    <w:rsid w:val="00E53AF1"/>
    <w:rsid w:val="00E76A0C"/>
    <w:rsid w:val="00EE4DC7"/>
    <w:rsid w:val="00F23350"/>
    <w:rsid w:val="00F40769"/>
    <w:rsid w:val="00F526E5"/>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79FD"/>
  <w15:chartTrackingRefBased/>
  <w15:docId w15:val="{582B183A-648E-4B6B-A353-A2BE50D9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DB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3C1"/>
    <w:pPr>
      <w:tabs>
        <w:tab w:val="center" w:pos="4680"/>
        <w:tab w:val="right" w:pos="9360"/>
      </w:tabs>
    </w:pPr>
  </w:style>
  <w:style w:type="character" w:customStyle="1" w:styleId="HeaderChar">
    <w:name w:val="Header Char"/>
    <w:basedOn w:val="DefaultParagraphFont"/>
    <w:link w:val="Header"/>
    <w:uiPriority w:val="99"/>
    <w:rsid w:val="007643C1"/>
    <w:rPr>
      <w:rFonts w:ascii="Calibri" w:hAnsi="Calibri" w:cs="Calibri"/>
    </w:rPr>
  </w:style>
  <w:style w:type="paragraph" w:styleId="Footer">
    <w:name w:val="footer"/>
    <w:basedOn w:val="Normal"/>
    <w:link w:val="FooterChar"/>
    <w:uiPriority w:val="99"/>
    <w:unhideWhenUsed/>
    <w:rsid w:val="007643C1"/>
    <w:pPr>
      <w:tabs>
        <w:tab w:val="center" w:pos="4680"/>
        <w:tab w:val="right" w:pos="9360"/>
      </w:tabs>
    </w:pPr>
  </w:style>
  <w:style w:type="character" w:customStyle="1" w:styleId="FooterChar">
    <w:name w:val="Footer Char"/>
    <w:basedOn w:val="DefaultParagraphFont"/>
    <w:link w:val="Footer"/>
    <w:uiPriority w:val="99"/>
    <w:rsid w:val="007643C1"/>
    <w:rPr>
      <w:rFonts w:ascii="Calibri" w:hAnsi="Calibri" w:cs="Calibri"/>
    </w:rPr>
  </w:style>
  <w:style w:type="paragraph" w:styleId="NormalWeb">
    <w:name w:val="Normal (Web)"/>
    <w:basedOn w:val="Normal"/>
    <w:uiPriority w:val="99"/>
    <w:semiHidden/>
    <w:unhideWhenUsed/>
    <w:rsid w:val="00DA6F7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7882">
      <w:bodyDiv w:val="1"/>
      <w:marLeft w:val="0"/>
      <w:marRight w:val="0"/>
      <w:marTop w:val="0"/>
      <w:marBottom w:val="0"/>
      <w:divBdr>
        <w:top w:val="none" w:sz="0" w:space="0" w:color="auto"/>
        <w:left w:val="none" w:sz="0" w:space="0" w:color="auto"/>
        <w:bottom w:val="none" w:sz="0" w:space="0" w:color="auto"/>
        <w:right w:val="none" w:sz="0" w:space="0" w:color="auto"/>
      </w:divBdr>
    </w:div>
    <w:div w:id="169682006">
      <w:bodyDiv w:val="1"/>
      <w:marLeft w:val="0"/>
      <w:marRight w:val="0"/>
      <w:marTop w:val="0"/>
      <w:marBottom w:val="0"/>
      <w:divBdr>
        <w:top w:val="none" w:sz="0" w:space="0" w:color="auto"/>
        <w:left w:val="none" w:sz="0" w:space="0" w:color="auto"/>
        <w:bottom w:val="none" w:sz="0" w:space="0" w:color="auto"/>
        <w:right w:val="none" w:sz="0" w:space="0" w:color="auto"/>
      </w:divBdr>
    </w:div>
    <w:div w:id="1105030011">
      <w:bodyDiv w:val="1"/>
      <w:marLeft w:val="0"/>
      <w:marRight w:val="0"/>
      <w:marTop w:val="0"/>
      <w:marBottom w:val="0"/>
      <w:divBdr>
        <w:top w:val="none" w:sz="0" w:space="0" w:color="auto"/>
        <w:left w:val="none" w:sz="0" w:space="0" w:color="auto"/>
        <w:bottom w:val="none" w:sz="0" w:space="0" w:color="auto"/>
        <w:right w:val="none" w:sz="0" w:space="0" w:color="auto"/>
      </w:divBdr>
    </w:div>
    <w:div w:id="149402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Mohammad</dc:creator>
  <cp:keywords/>
  <dc:description/>
  <cp:lastModifiedBy>Sohaib Mohammad</cp:lastModifiedBy>
  <cp:revision>5</cp:revision>
  <dcterms:created xsi:type="dcterms:W3CDTF">2021-05-26T12:28:00Z</dcterms:created>
  <dcterms:modified xsi:type="dcterms:W3CDTF">2021-05-26T13:24:00Z</dcterms:modified>
</cp:coreProperties>
</file>